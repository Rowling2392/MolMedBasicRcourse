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pPr>
      <w:r>
        <w:rPr>
          <w:rFonts w:ascii="Verdana" w:hAnsi="Verdana"/>
          <w:b/>
          <w:bCs/>
          <w:sz w:val="20"/>
          <w:szCs w:val="20"/>
        </w:rPr>
        <w:t>28</w:t>
      </w:r>
      <w:r>
        <w:rPr>
          <w:rFonts w:ascii="Verdana" w:hAnsi="Verdana"/>
          <w:b/>
          <w:bCs/>
          <w:sz w:val="20"/>
          <w:szCs w:val="20"/>
          <w:vertAlign w:val="superscript"/>
        </w:rPr>
        <w:t>th</w:t>
      </w:r>
      <w:r>
        <w:rPr>
          <w:rFonts w:ascii="Verdana" w:hAnsi="Verdana"/>
          <w:b/>
          <w:bCs/>
          <w:sz w:val="20"/>
          <w:szCs w:val="20"/>
        </w:rPr>
        <w:t xml:space="preserve"> October – 1</w:t>
      </w:r>
      <w:r>
        <w:rPr>
          <w:rFonts w:ascii="Verdana" w:hAnsi="Verdana"/>
          <w:b/>
          <w:bCs/>
          <w:sz w:val="20"/>
          <w:szCs w:val="20"/>
          <w:vertAlign w:val="superscript"/>
        </w:rPr>
        <w:t>st</w:t>
      </w:r>
      <w:r>
        <w:rPr>
          <w:rFonts w:ascii="Verdana" w:hAnsi="Verdana"/>
          <w:b/>
          <w:bCs/>
          <w:sz w:val="20"/>
          <w:szCs w:val="20"/>
        </w:rPr>
        <w:t xml:space="preserve"> November 2019 </w:t>
      </w:r>
    </w:p>
    <w:p>
      <w:pPr>
        <w:pStyle w:val="Normal"/>
        <w:jc w:val="center"/>
        <w:rPr/>
      </w:pPr>
      <w:r>
        <w:rPr>
          <w:rFonts w:ascii="Verdana" w:hAnsi="Verdana"/>
          <w:i/>
          <w:iCs/>
          <w:sz w:val="16"/>
          <w:szCs w:val="16"/>
        </w:rPr>
        <w:t>vs.2019100</w:t>
      </w:r>
      <w:r>
        <w:rPr>
          <w:rFonts w:ascii="Verdana" w:hAnsi="Verdana"/>
          <w:i/>
          <w:iCs/>
          <w:sz w:val="16"/>
          <w:szCs w:val="16"/>
        </w:rPr>
        <w:t>3</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five-day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lang w:val="en-US"/>
        </w:rPr>
      </w:pPr>
      <w:r>
        <w:rPr>
          <w:szCs w:val="20"/>
          <w:lang w:val="en-US"/>
        </w:rPr>
        <w:t xml:space="preserve">The course will be given by David Nieuwenhuijse from the Dept. of Viroscience and Sara Baart from the Dept of </w:t>
      </w:r>
      <w:bookmarkStart w:id="0" w:name="__DdeLink__614_558326870"/>
      <w:r>
        <w:rPr>
          <w:szCs w:val="20"/>
          <w:lang w:val="en-US"/>
        </w:rPr>
        <w:t>B</w:t>
      </w:r>
      <w:bookmarkEnd w:id="0"/>
      <w:r>
        <w:rPr>
          <w:szCs w:val="20"/>
          <w:lang w:val="en-US"/>
        </w:rPr>
        <w:t>iostatistics, Erasmus MC, and Karl Brand from Bayer (Berlin). The course program and materials are also developed by Elizabeth Ribble McClellan, to whom we are grateful for developing this course with her colleagues.</w:t>
      </w:r>
    </w:p>
    <w:p>
      <w:pPr>
        <w:pStyle w:val="TextBody"/>
        <w:jc w:val="both"/>
        <w:rPr>
          <w:sz w:val="16"/>
          <w:szCs w:val="16"/>
          <w:lang w:val="en-GB"/>
        </w:rPr>
      </w:pPr>
      <w:r>
        <w:rPr>
          <w:sz w:val="16"/>
          <w:szCs w:val="16"/>
          <w:lang w:val="en-GB"/>
        </w:rPr>
      </w:r>
    </w:p>
    <w:p>
      <w:pPr>
        <w:pStyle w:val="TextBody"/>
        <w:jc w:val="both"/>
        <w:rPr>
          <w:lang w:val="en-US"/>
        </w:rPr>
      </w:pPr>
      <w:r>
        <w:rPr>
          <w:lang w:val="en-GB"/>
        </w:rPr>
        <w:t xml:space="preserve">This course will be held in </w:t>
      </w:r>
      <w:r>
        <w:rPr>
          <w:b/>
          <w:lang w:val="en-GB"/>
        </w:rPr>
        <w:t>(t.b.d.)</w:t>
      </w:r>
      <w:r>
        <w:rPr>
          <w:lang w:val="en-GB"/>
        </w:rPr>
        <w:t xml:space="preserve">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€750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15"/>
        <w:gridCol w:w="2700"/>
        <w:gridCol w:w="3929"/>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1: Monday 28 October 2019</w:t>
            </w:r>
          </w:p>
          <w:p>
            <w:pPr>
              <w:pStyle w:val="Normal"/>
              <w:rPr/>
            </w:pPr>
            <w:r>
              <w:rPr>
                <w:rFonts w:eastAsia="Arial Unicode MS" w:cs="Tahoma" w:ascii="Verdana" w:hAnsi="Verdana"/>
                <w:b/>
                <w:bCs/>
                <w:sz w:val="20"/>
                <w:szCs w:val="20"/>
              </w:rPr>
              <w:t>Location:  COO-5</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both"/>
              <w:outlineLvl w:val="0"/>
              <w:rPr/>
            </w:pPr>
            <w:r>
              <w:rPr>
                <w:rFonts w:cs="Tahoma" w:ascii="Verdana" w:hAnsi="Verdana"/>
                <w:bCs/>
                <w:sz w:val="20"/>
                <w:szCs w:val="20"/>
              </w:rPr>
              <w:t xml:space="preserve"> </w:t>
            </w:r>
            <w:r>
              <w:rPr>
                <w:rFonts w:cs="Tahoma" w:ascii="Verdana" w:hAnsi="Verdana"/>
                <w:bCs/>
                <w:sz w:val="20"/>
                <w:szCs w:val="20"/>
              </w:rPr>
              <w:t>12.30 – 12.45</w:t>
            </w:r>
          </w:p>
        </w:tc>
        <w:tc>
          <w:tcPr>
            <w:tcW w:w="963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 xml:space="preserve">Registration and Coffee </w:t>
            </w:r>
            <w:r>
              <w:rPr>
                <w:rFonts w:eastAsia="Arial Unicode MS" w:cs="Tahoma" w:ascii="Verdana" w:hAnsi="Verdana"/>
                <w:b/>
                <w:i/>
                <w:sz w:val="20"/>
                <w:szCs w:val="20"/>
              </w:rPr>
              <w:t>at the entrance of COO-5</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12.45 – 13.15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Introduction</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sz w:val="20"/>
                <w:szCs w:val="20"/>
              </w:rPr>
              <w:t>getting familiar with R console, RStudio</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13.15 – 14.00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Objects</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5" w:type="dxa"/>
            <w:tcBorders>
              <w:left w:val="single" w:sz="4" w:space="0" w:color="000000"/>
              <w:bottom w:val="single" w:sz="4" w:space="0" w:color="000000"/>
              <w:right w:val="single" w:sz="4" w:space="0" w:color="000000"/>
            </w:tcBorders>
            <w:shd w:color="auto" w:fill="8C8C8C"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14.00 – 14.15</w:t>
            </w:r>
          </w:p>
        </w:tc>
        <w:tc>
          <w:tcPr>
            <w:tcW w:w="9634"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ins w:id="0" w:author="F.L. van Vliet" w:date="2019-08-11T14:03:00Z"/>
          <w:trHeight w:val="226"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Verdana" w:hAnsi="Verdana" w:eastAsia="Arial Unicode MS" w:cs="Tahoma"/>
                <w:sz w:val="20"/>
                <w:szCs w:val="20"/>
                <w:lang w:val="en-GB" w:eastAsia="en-US"/>
              </w:rPr>
            </w:pPr>
            <w:r>
              <w:rPr>
                <w:rFonts w:eastAsia="Arial Unicode MS" w:cs="Tahoma" w:ascii="Verdana" w:hAnsi="Verdana"/>
                <w:sz w:val="20"/>
                <w:szCs w:val="20"/>
                <w:lang w:val="en-GB" w:eastAsia="en-US"/>
              </w:rPr>
              <w:t xml:space="preserve"> </w:t>
            </w:r>
            <w:r>
              <w:rPr>
                <w:rFonts w:eastAsia="Arial Unicode MS" w:cs="Tahoma" w:ascii="Verdana" w:hAnsi="Verdana"/>
                <w:sz w:val="20"/>
                <w:szCs w:val="20"/>
                <w:lang w:val="en-GB" w:eastAsia="en-US"/>
              </w:rPr>
              <w:t xml:space="preserve">14.15 </w:t>
            </w:r>
            <w:r>
              <w:rPr>
                <w:rFonts w:eastAsia="Arial Unicode MS" w:cs="Tahoma" w:ascii="Verdana" w:hAnsi="Verdana"/>
                <w:bCs/>
                <w:sz w:val="20"/>
                <w:szCs w:val="20"/>
                <w:lang w:val="en-GB" w:eastAsia="en-US"/>
              </w:rPr>
              <w:t>–</w:t>
            </w:r>
            <w:r>
              <w:rPr>
                <w:rFonts w:eastAsia="Arial Unicode MS" w:cs="Tahoma" w:ascii="Verdana" w:hAnsi="Verdana"/>
                <w:sz w:val="20"/>
                <w:szCs w:val="20"/>
                <w:lang w:val="en-GB" w:eastAsia="en-US"/>
              </w:rPr>
              <w:t xml:space="preserve"> 14.45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b w:val="false"/>
                <w:b w:val="false"/>
                <w:sz w:val="20"/>
                <w:szCs w:val="20"/>
              </w:rPr>
            </w:pPr>
            <w:r>
              <w:rPr>
                <w:rFonts w:cs="Tahoma"/>
                <w:b w:val="false"/>
                <w:sz w:val="20"/>
                <w:szCs w:val="20"/>
              </w:rPr>
              <w:t>Functions</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Functions, arguments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rPr>
              <w:t>Karl Brand</w:t>
            </w:r>
          </w:p>
        </w:tc>
      </w:tr>
      <w:tr>
        <w:trPr>
          <w:trHeight w:val="226"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iCs/>
                <w:sz w:val="20"/>
                <w:szCs w:val="20"/>
                <w:lang w:val="nl-NL"/>
              </w:rPr>
              <w:t>Karl Brand, David Nieuwenhuijse, Sara Baart, Wesley van de Geer</w:t>
            </w:r>
          </w:p>
        </w:tc>
      </w:tr>
      <w:tr>
        <w:trPr>
          <w:trHeight w:val="42" w:hRule="atLeast"/>
        </w:trPr>
        <w:tc>
          <w:tcPr>
            <w:tcW w:w="1615"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15.45 – 16.00</w:t>
            </w:r>
          </w:p>
        </w:tc>
        <w:tc>
          <w:tcPr>
            <w:tcW w:w="9634"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pPr>
            <w:r>
              <w:rPr>
                <w:rFonts w:cs="Tahoma" w:ascii="Verdana" w:hAnsi="Verdana"/>
                <w:i/>
                <w:iCs/>
                <w:sz w:val="20"/>
                <w:szCs w:val="20"/>
              </w:rPr>
              <w:t>Coffee Break</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16.00 – 17.00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rPr>
            </w:pPr>
            <w:r>
              <w:rPr>
                <w:rFonts w:cs="Tahoma" w:ascii="Verdana" w:hAnsi="Verdana"/>
                <w:iCs/>
                <w:sz w:val="20"/>
              </w:rPr>
              <w:t>Manipulating/selecting data</w:t>
            </w:r>
          </w:p>
        </w:tc>
        <w:tc>
          <w:tcPr>
            <w:tcW w:w="39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Karl Brand</w:t>
            </w:r>
          </w:p>
        </w:tc>
      </w:tr>
    </w:tbl>
    <w:p>
      <w:pPr>
        <w:pStyle w:val="TextBody"/>
        <w:rPr/>
      </w:pPr>
      <w:r>
        <w:rPr/>
      </w:r>
      <w:r>
        <w:br w:type="page"/>
      </w:r>
    </w:p>
    <w:tbl>
      <w:tblPr>
        <w:tblW w:w="11249" w:type="dxa"/>
        <w:jc w:val="left"/>
        <w:tblInd w:w="-875" w:type="dxa"/>
        <w:tblCellMar>
          <w:top w:w="25" w:type="dxa"/>
          <w:left w:w="20" w:type="dxa"/>
          <w:bottom w:w="0" w:type="dxa"/>
          <w:right w:w="25" w:type="dxa"/>
        </w:tblCellMar>
        <w:tblLook w:val="0000" w:noVBand="0" w:noHBand="0" w:lastColumn="0" w:firstColumn="0" w:lastRow="0" w:firstRow="0"/>
      </w:tblPr>
      <w:tblGrid>
        <w:gridCol w:w="1615"/>
        <w:gridCol w:w="2700"/>
        <w:gridCol w:w="3928"/>
        <w:gridCol w:w="3005"/>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2: Tuesday 29 October 2019</w:t>
            </w:r>
          </w:p>
          <w:p>
            <w:pPr>
              <w:pStyle w:val="Normal"/>
              <w:rPr/>
            </w:pPr>
            <w:r>
              <w:rPr>
                <w:rFonts w:eastAsia="Arial Unicode MS" w:cs="Tahoma" w:ascii="Verdana" w:hAnsi="Verdana"/>
                <w:b/>
                <w:bCs/>
                <w:sz w:val="20"/>
                <w:szCs w:val="20"/>
              </w:rPr>
              <w:t>Location:  OWR-22</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b/>
                <w:bCs/>
                <w:sz w:val="20"/>
                <w:szCs w:val="20"/>
              </w:rPr>
              <w:t>PRACTICAL</w:t>
            </w:r>
          </w:p>
          <w:p>
            <w:pPr>
              <w:pStyle w:val="Normal"/>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iCs/>
                <w:sz w:val="20"/>
                <w:szCs w:val="20"/>
                <w:lang w:val="nl-NL"/>
              </w:rPr>
              <w:t xml:space="preserve">Karl Brand, David Nieuwenhuijse, </w:t>
            </w:r>
            <w:r>
              <w:rPr>
                <w:rFonts w:cs="Tahoma" w:ascii="Verdana" w:hAnsi="Verdana"/>
                <w:iCs/>
                <w:sz w:val="20"/>
                <w:szCs w:val="20"/>
                <w:highlight w:val="yellow"/>
                <w:lang w:val="nl-NL"/>
              </w:rPr>
              <w:t>Job van Riet</w:t>
            </w:r>
            <w:r>
              <w:rPr>
                <w:rFonts w:cs="Tahoma" w:ascii="Verdana" w:hAnsi="Verdana"/>
                <w:iCs/>
                <w:sz w:val="20"/>
                <w:szCs w:val="20"/>
                <w:lang w:val="nl-NL"/>
              </w:rPr>
              <w:t>, Wesley van de Geer</w:t>
            </w:r>
          </w:p>
        </w:tc>
      </w:tr>
      <w:tr>
        <w:trPr>
          <w:trHeight w:val="270" w:hRule="atLeast"/>
        </w:trPr>
        <w:tc>
          <w:tcPr>
            <w:tcW w:w="1615" w:type="dxa"/>
            <w:tcBorders>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09.45 – 10.30</w:t>
            </w:r>
          </w:p>
        </w:tc>
        <w:tc>
          <w:tcPr>
            <w:tcW w:w="2700" w:type="dxa"/>
            <w:tcBorders>
              <w:left w:val="single" w:sz="4" w:space="0" w:color="000000"/>
              <w:bottom w:val="single" w:sz="4" w:space="0" w:color="000000"/>
              <w:right w:val="single" w:sz="4" w:space="0" w:color="000000"/>
            </w:tcBorders>
            <w:shd w:color="auto" w:fill="auto" w:val="clear"/>
          </w:tcPr>
          <w:p>
            <w:pPr>
              <w:pStyle w:val="Normal"/>
              <w:rPr/>
            </w:pPr>
            <w:r>
              <w:rPr>
                <w:rFonts w:cs="Tahoma" w:ascii="Verdana" w:hAnsi="Verdana"/>
                <w:bCs/>
                <w:sz w:val="20"/>
                <w:szCs w:val="20"/>
              </w:rPr>
              <w:t>Entering and importing data</w:t>
            </w:r>
          </w:p>
        </w:tc>
        <w:tc>
          <w:tcPr>
            <w:tcW w:w="3928" w:type="dxa"/>
            <w:tcBorders>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Fonts w:eastAsia="Arial Unicode MS" w:cs="Tahoma" w:ascii="Verdana" w:hAnsi="Verdana"/>
                <w:bCs/>
                <w:sz w:val="20"/>
                <w:szCs w:val="20"/>
              </w:rPr>
              <w:t xml:space="preserve">c, cbind, rbind; View; dim; importing from a file; working directory </w:t>
            </w:r>
          </w:p>
        </w:tc>
        <w:tc>
          <w:tcPr>
            <w:tcW w:w="3005" w:type="dxa"/>
            <w:tcBorders>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5"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10.30 – 10.45</w:t>
            </w:r>
          </w:p>
        </w:tc>
        <w:tc>
          <w:tcPr>
            <w:tcW w:w="9633"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10.45 – 11.45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nl-NL"/>
              </w:rPr>
              <w:t xml:space="preserve">, </w:t>
            </w:r>
            <w:r>
              <w:rPr>
                <w:rFonts w:eastAsia="Arial Unicode MS" w:cs="Tahoma" w:ascii="Verdana" w:hAnsi="Verdana"/>
                <w:iCs/>
                <w:sz w:val="20"/>
                <w:szCs w:val="20"/>
                <w:highlight w:val="yellow"/>
                <w:lang w:val="nl-NL"/>
              </w:rPr>
              <w:t>Wesley van de Geer</w:t>
            </w:r>
          </w:p>
        </w:tc>
      </w:tr>
      <w:tr>
        <w:trPr>
          <w:trHeight w:val="27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11.45 – 12.30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5"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pPr>
            <w:r>
              <w:rPr>
                <w:rFonts w:eastAsia="Arial Unicode MS" w:cs="Tahoma" w:ascii="Verdana" w:hAnsi="Verdana"/>
                <w:sz w:val="20"/>
                <w:szCs w:val="20"/>
              </w:rPr>
              <w:t>12.30 – 13.30</w:t>
            </w:r>
          </w:p>
        </w:tc>
        <w:tc>
          <w:tcPr>
            <w:tcW w:w="9633"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13.30 – 14.30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nl-NL"/>
              </w:rPr>
              <w:t>, Wesley van de Geer, Job van Riet</w:t>
            </w:r>
          </w:p>
        </w:tc>
      </w:tr>
      <w:tr>
        <w:trPr>
          <w:trHeight w:val="270" w:hRule="atLeast"/>
          <w:cantSplit w:val="true"/>
        </w:trPr>
        <w:tc>
          <w:tcPr>
            <w:tcW w:w="1615"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14.30 – 14.45</w:t>
            </w:r>
          </w:p>
        </w:tc>
        <w:tc>
          <w:tcPr>
            <w:tcW w:w="9633"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 xml:space="preserve">14.45 – 15.30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TextBody"/>
              <w:jc w:val="both"/>
              <w:rPr>
                <w:rFonts w:cs="Tahoma"/>
                <w:bCs/>
                <w:szCs w:val="20"/>
              </w:rPr>
            </w:pPr>
            <w:r>
              <w:rPr>
                <w:rFonts w:cs="Tahoma"/>
                <w:iCs/>
                <w:szCs w:val="20"/>
              </w:rPr>
              <w:t>David Nieuwenhuijse</w:t>
            </w:r>
          </w:p>
        </w:tc>
      </w:tr>
      <w:tr>
        <w:trPr>
          <w:trHeight w:val="618" w:hRule="atLeast"/>
        </w:trPr>
        <w:tc>
          <w:tcPr>
            <w:tcW w:w="16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15.30 – 16.30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lang w:val="nl-NL"/>
              </w:rPr>
              <w:t xml:space="preserve">, </w:t>
            </w:r>
            <w:r>
              <w:rPr>
                <w:rFonts w:eastAsia="Arial Unicode MS" w:cs="Tahoma" w:ascii="Verdana" w:hAnsi="Verdana"/>
                <w:bCs/>
                <w:iCs/>
                <w:sz w:val="20"/>
                <w:szCs w:val="20"/>
                <w:highlight w:val="yellow"/>
                <w:lang w:val="nl-NL"/>
              </w:rPr>
              <w:t>Wesley van de Geer</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4"/>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3: Wednesday 30 October 2019</w:t>
            </w:r>
          </w:p>
          <w:p>
            <w:pPr>
              <w:pStyle w:val="Normal"/>
              <w:rPr/>
            </w:pPr>
            <w:r>
              <w:rPr>
                <w:rFonts w:eastAsia="Arial Unicode MS" w:cs="Tahoma" w:ascii="Verdana" w:hAnsi="Verdana"/>
                <w:b/>
                <w:bCs/>
                <w:sz w:val="20"/>
                <w:szCs w:val="20"/>
              </w:rPr>
              <w:t>Location:  COO-3</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
                <w:i/>
                <w:iCs/>
                <w:sz w:val="20"/>
                <w:szCs w:val="20"/>
                <w:lang w:val="nl-NL"/>
              </w:rPr>
            </w:pPr>
            <w:r>
              <w:rPr>
                <w:rFonts w:cs="Tahoma" w:ascii="Verdana" w:hAnsi="Verdana"/>
                <w:sz w:val="20"/>
                <w:szCs w:val="20"/>
                <w:lang w:val="nl-NL"/>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
                <w:i/>
                <w:iCs/>
                <w:sz w:val="20"/>
                <w:szCs w:val="20"/>
                <w:lang w:val="nl-NL"/>
              </w:rPr>
            </w:pPr>
            <w:r>
              <w:rPr>
                <w:rFonts w:cs="Tahoma" w:ascii="Verdana" w:hAnsi="Verdana"/>
                <w:sz w:val="20"/>
                <w:szCs w:val="20"/>
                <w:lang w:val="nl-NL"/>
              </w:rPr>
              <w:t>Sara Baart, David Nieuwenhuijse,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lang w:val="nl-NL"/>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4"/>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4: Thursday 31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rPr>
              <w:t>t.b.d.</w:t>
            </w:r>
            <w:r>
              <w:rPr>
                <w:rFonts w:eastAsia="Arial Unicode MS" w:cs="Tahoma" w:ascii="Verdana" w:hAnsi="Verdana"/>
                <w:b/>
                <w:bCs/>
                <w:sz w:val="20"/>
                <w:szCs w:val="20"/>
              </w:rPr>
              <w:t xml:space="preserve"> COO-5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i/>
                <w:i/>
                <w:sz w:val="20"/>
                <w:szCs w:val="20"/>
                <w:lang w:val="nl-NL"/>
              </w:rPr>
            </w:pPr>
            <w:bookmarkStart w:id="1" w:name="__DdeLink__650_714567092"/>
            <w:r>
              <w:rPr>
                <w:rFonts w:cs="Tahoma" w:ascii="Verdana" w:hAnsi="Verdana"/>
                <w:sz w:val="20"/>
                <w:szCs w:val="20"/>
              </w:rPr>
              <w:t>Sara Baart</w:t>
            </w:r>
            <w:bookmarkEnd w:id="1"/>
            <w:r>
              <w:rPr>
                <w:rFonts w:cs="Tahoma" w:ascii="Verdana" w:hAnsi="Verdana"/>
                <w:sz w:val="20"/>
                <w:szCs w:val="20"/>
              </w:rPr>
              <w:t>,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ins w:id="1" w:author="F.L. van Vliet" w:date="2019-08-11T14:15:00Z"/>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11.45-12.15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PRACTICAL </w:t>
            </w:r>
          </w:p>
          <w:p>
            <w:pPr>
              <w:pStyle w:val="Normal"/>
              <w:rPr>
                <w:rFonts w:ascii="Verdana" w:hAnsi="Verdana" w:cs="Tahoma"/>
                <w:sz w:val="20"/>
                <w:szCs w:val="20"/>
              </w:rPr>
            </w:pPr>
            <w:r>
              <w:rPr>
                <w:rFonts w:cs="Tahoma" w:ascii="Verdana" w:hAnsi="Verdana"/>
                <w:sz w:val="20"/>
                <w:szCs w:val="20"/>
              </w:rPr>
              <w:t>'Logistic Regression' (part 1)</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lang w:val="nl-NL"/>
              </w:rPr>
            </w:pPr>
            <w:r>
              <w:rPr>
                <w:rFonts w:cs="Tahoma" w:ascii="Verdana" w:hAnsi="Verdana"/>
                <w:sz w:val="20"/>
                <w:szCs w:val="20"/>
                <w:lang w:val="nl-NL"/>
              </w:rPr>
              <w:t>Sara Baart, Karl Brand, Job van Riet</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13.00 – 13.30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 (cont’d)</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sz w:val="20"/>
                <w:szCs w:val="20"/>
                <w:lang w:val="nl-NL"/>
              </w:rPr>
              <w:t>Sara Baart, Karl Brand</w:t>
            </w:r>
            <w:r>
              <w:rPr>
                <w:rFonts w:cs="Tahoma" w:ascii="Verdana" w:hAnsi="Verdana"/>
                <w:iCs/>
                <w:sz w:val="20"/>
                <w:szCs w:val="20"/>
                <w:lang w:val="nl-NL"/>
              </w:rPr>
              <w:t>, Job van Riet</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sz w:val="20"/>
                <w:szCs w:val="20"/>
                <w:lang w:val="en-US"/>
              </w:rPr>
              <w:t xml:space="preserve">Karl Brand, </w:t>
            </w:r>
            <w:r>
              <w:rPr>
                <w:rFonts w:eastAsia="Arial Unicode MS" w:cs="Tahoma" w:ascii="Verdana" w:hAnsi="Verdana"/>
                <w:iCs/>
                <w:sz w:val="20"/>
                <w:szCs w:val="20"/>
                <w:highlight w:val="yellow"/>
                <w:lang w:val="nl-NL"/>
              </w:rPr>
              <w:t>Job van Riet</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4"/>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5: Friday 1 November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rPr>
              <w:t>t.b.d.</w:t>
            </w:r>
            <w:r>
              <w:rPr>
                <w:rFonts w:eastAsia="Arial Unicode MS" w:cs="Tahoma" w:ascii="Verdana" w:hAnsi="Verdana"/>
                <w:b/>
                <w:bCs/>
                <w:sz w:val="20"/>
                <w:szCs w:val="20"/>
              </w:rPr>
              <w:t xml:space="preserve"> COO-5 </w:t>
            </w:r>
            <w:r>
              <w:rPr>
                <w:rFonts w:eastAsia="Arial Unicode MS" w:cs="Tahoma" w:ascii="Verdana" w:hAnsi="Verdana"/>
                <w:bCs/>
                <w:i/>
                <w:sz w:val="20"/>
                <w:szCs w:val="20"/>
              </w:rPr>
              <w:t>(NB room the whole day available!)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bookmarkStart w:id="2" w:name="_GoBack"/>
            <w:bookmarkEnd w:id="2"/>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 Sara Baart</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compilation</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 Sara Baart</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€ 750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€ 375.</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€ 187,50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82550" cy="174625"/>
              <wp:effectExtent l="0" t="0" r="0" b="0"/>
              <wp:wrapSquare wrapText="largest"/>
              <wp:docPr id="2" name="Frame1"/>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4pt;margin-top:0.05pt;width:6.4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customStyle="1">
    <w:name w:val="ListLabel 14"/>
    <w:qFormat/>
    <w:rPr>
      <w:rFonts w:ascii="Verdana" w:hAnsi="Verdana" w:cs="Symbol"/>
      <w:sz w:val="20"/>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b/>
      <w:color w:val="auto"/>
      <w:lang w:val="en-US"/>
    </w:rPr>
  </w:style>
  <w:style w:type="character" w:styleId="ListLabel24" w:customStyle="1">
    <w:name w:val="ListLabel 24"/>
    <w:qFormat/>
    <w:rPr>
      <w:lang w:val="en-GB"/>
    </w:rPr>
  </w:style>
  <w:style w:type="character" w:styleId="ListLabel25" w:customStyle="1">
    <w:name w:val="ListLabel 25"/>
    <w:qFormat/>
    <w:rPr>
      <w:rFonts w:ascii="Verdana" w:hAnsi="Verdana" w:cs="Symbol"/>
      <w:sz w:val="20"/>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b/>
      <w:color w:val="auto"/>
      <w:lang w:val="en-US"/>
    </w:rPr>
  </w:style>
  <w:style w:type="character" w:styleId="ListLabel35" w:customStyle="1">
    <w:name w:val="ListLabel 35"/>
    <w:qFormat/>
    <w:rPr>
      <w:lang w:val="en-GB"/>
    </w:rPr>
  </w:style>
  <w:style w:type="character" w:styleId="ListLabel36" w:customStyle="1">
    <w:name w:val="ListLabel 36"/>
    <w:qFormat/>
    <w:rPr>
      <w:rFonts w:ascii="Verdana" w:hAnsi="Verdana" w:cs="Symbol"/>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b/>
      <w:color w:val="auto"/>
      <w:lang w:val="en-US"/>
    </w:rPr>
  </w:style>
  <w:style w:type="character" w:styleId="ListLabel46" w:customStyle="1">
    <w:name w:val="ListLabel 46"/>
    <w:qFormat/>
    <w:rPr>
      <w:lang w:val="en-GB"/>
    </w:rPr>
  </w:style>
  <w:style w:type="character" w:styleId="ListLabel47" w:customStyle="1">
    <w:name w:val="ListLabel 47"/>
    <w:qFormat/>
    <w:rPr>
      <w:rFonts w:ascii="Verdana" w:hAnsi="Verdana" w:cs="Symbol"/>
      <w:sz w:val="20"/>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b/>
      <w:color w:val="auto"/>
      <w:lang w:val="en-US"/>
    </w:rPr>
  </w:style>
  <w:style w:type="character" w:styleId="ListLabel57" w:customStyle="1">
    <w:name w:val="ListLabel 57"/>
    <w:qFormat/>
    <w:rPr>
      <w:lang w:val="en-GB"/>
    </w:rPr>
  </w:style>
  <w:style w:type="character" w:styleId="ListLabel58" w:customStyle="1">
    <w:name w:val="ListLabel 58"/>
    <w:qFormat/>
    <w:rPr>
      <w:rFonts w:ascii="Verdana" w:hAnsi="Verdana" w:cs="Symbol"/>
      <w:sz w:val="20"/>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b/>
      <w:color w:val="auto"/>
      <w:lang w:val="en-US"/>
    </w:rPr>
  </w:style>
  <w:style w:type="character" w:styleId="ListLabel68" w:customStyle="1">
    <w:name w:val="ListLabel 68"/>
    <w:qFormat/>
    <w:rPr>
      <w:lang w:val="en-GB"/>
    </w:rPr>
  </w:style>
  <w:style w:type="character" w:styleId="ListLabel69" w:customStyle="1">
    <w:name w:val="ListLabel 69"/>
    <w:qFormat/>
    <w:rPr>
      <w:rFonts w:ascii="Verdana" w:hAnsi="Verdana"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b/>
      <w:color w:val="auto"/>
      <w:lang w:val="en-US"/>
    </w:rPr>
  </w:style>
  <w:style w:type="character" w:styleId="ListLabel79" w:customStyle="1">
    <w:name w:val="ListLabel 79"/>
    <w:qFormat/>
    <w:rPr>
      <w:lang w:val="en-GB"/>
    </w:rPr>
  </w:style>
  <w:style w:type="character" w:styleId="ListLabel80">
    <w:name w:val="ListLabel 80"/>
    <w:qFormat/>
    <w:rPr>
      <w:rFonts w:ascii="Verdana" w:hAnsi="Verdana"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color w:val="auto"/>
      <w:lang w:val="en-US"/>
    </w:rPr>
  </w:style>
  <w:style w:type="character" w:styleId="ListLabel90">
    <w:name w:val="ListLabel 90"/>
    <w:qFormat/>
    <w:rPr>
      <w:lang w:val="en-GB"/>
    </w:rPr>
  </w:style>
  <w:style w:type="character" w:styleId="ListLabel91">
    <w:name w:val="ListLabel 91"/>
    <w:qFormat/>
    <w:rPr>
      <w:rFonts w:ascii="Verdana" w:hAnsi="Verdana" w:cs="Symbol"/>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color w:val="auto"/>
      <w:lang w:val="en-US"/>
    </w:rPr>
  </w:style>
  <w:style w:type="character" w:styleId="ListLabel101">
    <w:name w:val="ListLabel 101"/>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LibreOffice/6.2.6.2$Linux_X86_64 LibreOffice_project/20$Build-2</Application>
  <Pages>4</Pages>
  <Words>1026</Words>
  <Characters>5873</Characters>
  <CharactersWithSpaces>6782</CharactersWithSpaces>
  <Paragraphs>203</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2019-08-11T11:50:00Z</dcterms:created>
  <dc:creator>Elizabeth</dc:creator>
  <dc:description/>
  <dc:language>en-US</dc:language>
  <cp:lastModifiedBy>Karl Brand</cp:lastModifiedBy>
  <dcterms:modified xsi:type="dcterms:W3CDTF">2019-10-03T19:23:05Z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